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09" w:rsidRPr="00B42E09" w:rsidRDefault="00B42E09" w:rsidP="00B42E09">
      <w:pPr>
        <w:widowControl/>
        <w:shd w:val="clear" w:color="auto" w:fill="FFFFFF"/>
        <w:spacing w:before="100" w:line="326" w:lineRule="atLeast"/>
        <w:jc w:val="center"/>
        <w:outlineLvl w:val="0"/>
        <w:rPr>
          <w:rFonts w:ascii="Verdana" w:eastAsia="宋体" w:hAnsi="Verdana" w:cs="宋体"/>
          <w:b/>
          <w:bCs/>
          <w:color w:val="005A98"/>
          <w:kern w:val="36"/>
          <w:sz w:val="20"/>
          <w:szCs w:val="20"/>
        </w:rPr>
      </w:pPr>
      <w:r w:rsidRPr="00B42E09">
        <w:rPr>
          <w:rFonts w:ascii="Verdana" w:eastAsia="宋体" w:hAnsi="Verdana" w:cs="宋体"/>
          <w:b/>
          <w:bCs/>
          <w:color w:val="005A98"/>
          <w:kern w:val="36"/>
          <w:sz w:val="20"/>
          <w:szCs w:val="20"/>
        </w:rPr>
        <w:t>C++ API</w:t>
      </w:r>
      <w:r w:rsidRPr="00B42E09">
        <w:rPr>
          <w:rFonts w:ascii="Verdana" w:eastAsia="宋体" w:hAnsi="Verdana" w:cs="宋体"/>
          <w:b/>
          <w:bCs/>
          <w:color w:val="005A98"/>
          <w:kern w:val="36"/>
          <w:sz w:val="20"/>
          <w:szCs w:val="20"/>
        </w:rPr>
        <w:t>方式连接</w:t>
      </w:r>
      <w:r w:rsidRPr="00B42E09">
        <w:rPr>
          <w:rFonts w:ascii="Verdana" w:eastAsia="宋体" w:hAnsi="Verdana" w:cs="宋体"/>
          <w:b/>
          <w:bCs/>
          <w:color w:val="005A98"/>
          <w:kern w:val="36"/>
          <w:sz w:val="20"/>
          <w:szCs w:val="20"/>
        </w:rPr>
        <w:t>mysql</w:t>
      </w:r>
      <w:r w:rsidRPr="00B42E09">
        <w:rPr>
          <w:rFonts w:ascii="Verdana" w:eastAsia="宋体" w:hAnsi="Verdana" w:cs="宋体"/>
          <w:b/>
          <w:bCs/>
          <w:color w:val="005A98"/>
          <w:kern w:val="36"/>
          <w:sz w:val="20"/>
          <w:szCs w:val="20"/>
        </w:rPr>
        <w:t>数据库实现增删改查</w:t>
      </w:r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center"/>
        <w:rPr>
          <w:rFonts w:ascii="Simsun" w:eastAsia="宋体" w:hAnsi="Simsun" w:cs="宋体"/>
          <w:color w:val="666666"/>
          <w:kern w:val="0"/>
          <w:sz w:val="15"/>
          <w:szCs w:val="15"/>
        </w:rPr>
      </w:pP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时间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:2014-07-19 11:34</w:t>
      </w:r>
      <w:r w:rsidRPr="00B42E09">
        <w:rPr>
          <w:rFonts w:ascii="Simsun" w:eastAsia="宋体" w:hAnsi="Simsun" w:cs="宋体"/>
          <w:color w:val="666666"/>
          <w:kern w:val="0"/>
          <w:sz w:val="15"/>
        </w:rPr>
        <w:t> 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来源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: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网管之家整理</w:t>
      </w:r>
      <w:r w:rsidRPr="00B42E09">
        <w:rPr>
          <w:rFonts w:ascii="Simsun" w:eastAsia="宋体" w:hAnsi="Simsun" w:cs="宋体"/>
          <w:color w:val="666666"/>
          <w:kern w:val="0"/>
          <w:sz w:val="15"/>
        </w:rPr>
        <w:t> 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字体</w:t>
      </w:r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:[</w:t>
      </w:r>
      <w:hyperlink r:id="rId6" w:history="1">
        <w:r w:rsidRPr="00B42E09">
          <w:rPr>
            <w:rFonts w:ascii="Simsun" w:eastAsia="宋体" w:hAnsi="Simsun" w:cs="宋体"/>
            <w:color w:val="005A98"/>
            <w:kern w:val="0"/>
            <w:sz w:val="15"/>
          </w:rPr>
          <w:t>大</w:t>
        </w:r>
      </w:hyperlink>
      <w:r w:rsidRPr="00B42E09">
        <w:rPr>
          <w:rFonts w:ascii="Simsun" w:eastAsia="宋体" w:hAnsi="Simsun" w:cs="宋体"/>
          <w:color w:val="666666"/>
          <w:kern w:val="0"/>
          <w:sz w:val="15"/>
        </w:rPr>
        <w:t> </w:t>
      </w:r>
      <w:hyperlink r:id="rId7" w:history="1">
        <w:r w:rsidRPr="00B42E09">
          <w:rPr>
            <w:rFonts w:ascii="Simsun" w:eastAsia="宋体" w:hAnsi="Simsun" w:cs="宋体"/>
            <w:color w:val="005A98"/>
            <w:kern w:val="0"/>
            <w:sz w:val="15"/>
          </w:rPr>
          <w:t>中</w:t>
        </w:r>
      </w:hyperlink>
      <w:r w:rsidRPr="00B42E09">
        <w:rPr>
          <w:rFonts w:ascii="Simsun" w:eastAsia="宋体" w:hAnsi="Simsun" w:cs="宋体"/>
          <w:color w:val="666666"/>
          <w:kern w:val="0"/>
          <w:sz w:val="15"/>
        </w:rPr>
        <w:t> </w:t>
      </w:r>
      <w:hyperlink r:id="rId8" w:history="1">
        <w:r w:rsidRPr="00B42E09">
          <w:rPr>
            <w:rFonts w:ascii="Simsun" w:eastAsia="宋体" w:hAnsi="Simsun" w:cs="宋体"/>
            <w:color w:val="005A98"/>
            <w:kern w:val="0"/>
            <w:sz w:val="15"/>
          </w:rPr>
          <w:t>小</w:t>
        </w:r>
      </w:hyperlink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]</w:t>
      </w:r>
      <w:r w:rsidRPr="00B42E09">
        <w:rPr>
          <w:rFonts w:ascii="Simsun" w:eastAsia="宋体" w:hAnsi="Simsun" w:cs="宋体"/>
          <w:color w:val="666666"/>
          <w:kern w:val="0"/>
          <w:sz w:val="15"/>
        </w:rPr>
        <w:t> </w:t>
      </w:r>
      <w:hyperlink r:id="rId9" w:anchor="SOHUCS" w:history="1">
        <w:r w:rsidRPr="00B42E09">
          <w:rPr>
            <w:rFonts w:ascii="Simsun" w:eastAsia="宋体" w:hAnsi="Simsun" w:cs="宋体"/>
            <w:color w:val="005A98"/>
            <w:kern w:val="0"/>
            <w:sz w:val="15"/>
          </w:rPr>
          <w:t>评论</w:t>
        </w:r>
      </w:hyperlink>
      <w:r w:rsidRPr="00B42E09">
        <w:rPr>
          <w:rFonts w:ascii="Simsun" w:eastAsia="宋体" w:hAnsi="Simsun" w:cs="宋体"/>
          <w:color w:val="666666"/>
          <w:kern w:val="0"/>
          <w:sz w:val="15"/>
          <w:szCs w:val="15"/>
        </w:rPr>
        <w:t>:</w:t>
      </w:r>
      <w:hyperlink r:id="rId10" w:history="1">
        <w:r w:rsidRPr="00B42E09">
          <w:rPr>
            <w:rFonts w:ascii="Simsun" w:eastAsia="宋体" w:hAnsi="Simsun" w:cs="宋体"/>
            <w:color w:val="005A98"/>
            <w:kern w:val="0"/>
            <w:sz w:val="15"/>
          </w:rPr>
          <w:t>0</w:t>
        </w:r>
      </w:hyperlink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outlineLvl w:val="0"/>
        <w:rPr>
          <w:ins w:id="0" w:author="Unknown"/>
          <w:rFonts w:ascii="Simsun" w:eastAsia="宋体" w:hAnsi="Simsun" w:cs="宋体"/>
          <w:b/>
          <w:bCs/>
          <w:color w:val="555555"/>
          <w:kern w:val="36"/>
          <w:sz w:val="48"/>
          <w:szCs w:val="48"/>
        </w:rPr>
      </w:pPr>
      <w:ins w:id="1" w:author="Unknown">
        <w:r w:rsidRPr="00B42E09">
          <w:rPr>
            <w:rFonts w:ascii="Simsun" w:eastAsia="宋体" w:hAnsi="Simsun" w:cs="宋体"/>
            <w:b/>
            <w:bCs/>
            <w:color w:val="555555"/>
            <w:kern w:val="36"/>
            <w:sz w:val="23"/>
            <w:szCs w:val="23"/>
          </w:rPr>
          <w:t>一、环境配置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2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1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，装好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，新建一个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C++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控制台工程（从最简单的弄起，这个会了，可以往任何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c++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工程移植），在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vs2010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中设置，工程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属性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--VC++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目录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包含目录，将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 server\include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的绝对路径添加进去，例如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C:\Program Files\MySQL\MySQL Server 5.6\include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。将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 server\lib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文件夹下的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libmysql.lib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和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libmysql.dll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拷贝到工程目录下。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4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5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（也可以将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include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文件整个拷贝到工程目录下，然后在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VC++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目录里面设置相对路径）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6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7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如果安装的是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wamp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这种集成开发包，找不到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include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和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也没关系，随便找个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免安装版根目录下的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include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文件夹和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libmysql.lib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以及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libmysql.dll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拷贝到工程目录，然后设置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VC++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目录即可。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8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9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新建一个数据库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test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，建立一张表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user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，如图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10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959860" cy="1311910"/>
            <wp:effectExtent l="19050" t="0" r="2540" b="0"/>
            <wp:docPr id="1" name="图片 1" descr="http://img.bitscn.com/upimg/allimg/140719/23055MG9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itscn.com/upimg/allimg/140719/23055MG9-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1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12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注意有些字段需要改字符编码为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utf8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或者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gbk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，防止中文乱码。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1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14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2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，为工程添加附加依赖项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wsock32.lib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和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libmysql.lib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，一种方式是工程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属性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链接器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输入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--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附加依赖项，另一种是在程序开头用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#pragma comment(lib,"xxx.lib")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1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16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3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，为程序添加头文件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"mysql.h"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和</w:t>
        </w:r>
        <w:r w:rsidRPr="00B42E09">
          <w:rPr>
            <w:rFonts w:ascii="Simsun" w:eastAsia="宋体" w:hAnsi="Simsun" w:cs="宋体"/>
            <w:color w:val="CC0000"/>
            <w:kern w:val="0"/>
            <w:sz w:val="18"/>
            <w:szCs w:val="18"/>
          </w:rPr>
          <w:t>WinSock.h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outlineLvl w:val="0"/>
        <w:rPr>
          <w:ins w:id="17" w:author="Unknown"/>
          <w:rFonts w:ascii="Simsun" w:eastAsia="宋体" w:hAnsi="Simsun" w:cs="宋体"/>
          <w:b/>
          <w:bCs/>
          <w:color w:val="555555"/>
          <w:kern w:val="36"/>
          <w:sz w:val="48"/>
          <w:szCs w:val="48"/>
        </w:rPr>
      </w:pPr>
      <w:ins w:id="18" w:author="Unknown">
        <w:r w:rsidRPr="00B42E09">
          <w:rPr>
            <w:rFonts w:ascii="Simsun" w:eastAsia="宋体" w:hAnsi="Simsun" w:cs="宋体"/>
            <w:b/>
            <w:bCs/>
            <w:color w:val="555555"/>
            <w:kern w:val="36"/>
            <w:sz w:val="23"/>
            <w:szCs w:val="23"/>
          </w:rPr>
          <w:t>二、示例代码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1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20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 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#include &lt;stdio.h&gt;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#include &lt;WinSock.h&gt;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一定要包含这个，或者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winsock2.h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#include "include/mysql.h"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引入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头文件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(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一种方式是在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vc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目录里面设置，一种是文件夹拷到工程目录，然后这样包含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#include &lt;Windows.h&gt;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包含附加依赖项，也可以在工程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--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属性里面设置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#pragma comment(lib,"wsock32.lib")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#pragma comment(lib,"libmysql.lib")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 mysql; //mysql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连接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>MYSQL_FIELD *fd;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字段列数组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4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char field[32][32];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存字段名二维数组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4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MYSQL_RES *res;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这个结构代表返回行的一个查询结果集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4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MYSQL_ROW column;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一个行数据的类型安全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(type-safe)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的表示，表示数据行的列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4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char query[150];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4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5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ConnectDatabase();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函数声明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5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5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void FreeConnect();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5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5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QueryDatabase1();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1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5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5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QueryDatabase2();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2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5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5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InsertData();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5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6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ModifyData();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6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6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DeleteData();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6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6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int main(int argc,char **argv)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6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6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6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6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ConnectDatabase();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6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7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QueryDatabase1();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7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7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InsertData();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7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7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QueryDatabase2();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7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7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ModifyData();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7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7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QueryDatabase2();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7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8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DeleteData();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8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8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QueryDatabase2();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8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8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FreeConnect();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8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8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system("pause");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8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8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ab/>
          <w:t>return 0;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8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9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9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92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连接数据库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93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94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ConnectDatabase()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95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96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9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9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初始化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9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0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mysql_init(&amp;mysql);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连接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，数据库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0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0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0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false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则连接失败，返回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true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则连接成功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0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0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 (!(mysql_real_connect(&amp;mysql,"localhost", "root", "", "test",0,NULL,0)))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中间分别是主机，用户名，密码，数据库名，端口号（可以写默认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0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或者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3306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等），可以先写成参数再传进去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0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0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0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0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 "Error connecting to database:%s\n",mysql_error(&amp;mysql));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1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1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1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1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1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1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1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1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1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1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printf("Connected...\n");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2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2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2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2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2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2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2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2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释放资源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2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2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void FreeConnect()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3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3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3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3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释放资源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3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3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mysql_free_result(res);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3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3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ab/>
          <w:t>mysql_close(&amp;mysql);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3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3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4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4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/***************************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数据库操作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***********************************/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4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4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其实所有的数据库操作都是先写个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语句，然后用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mysql_query(&amp;mysql,query)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来完成，包括创建数据库或表，增删改查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4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4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查询数据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4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4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QueryDatabase1()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4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4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5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5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sprintf(query, "select * from user");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执行查询语句，这里是查询所有，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user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是表名，不用加引号，用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strcpy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也可以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5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5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mysql_query(&amp;mysql,"set names gbk");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设置编码格式（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SET NAMES GBK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也行），否则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cmd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下中文乱码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5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5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 xml:space="preserve">0 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查询成功，返回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1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查询失败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5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5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if(mysql_query(&amp;mysql, query))   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5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5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6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6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failed (%s)\n",mysql_error(&amp;mysql));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6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6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6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6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6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6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6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6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7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7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success\n");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7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7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7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7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获取结果集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7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7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 (!(res=mysql_store_result(&amp;mysql)))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获得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语句结束后返回的结果集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7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7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8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printf("Couldn't get result from %s\n", 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8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8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7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88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打印数据行数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89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90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printf("number of dataline returned: %d\n",mysql_affected_rows(&amp;mysql));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91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9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9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获取字段的信息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9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9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char *str_field[32];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定义一个字符串数组存储字段信息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9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9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for(int i=0;i&lt;4;i++)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在已知字段数量的情况下获取字段名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19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19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0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0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str_field[i]=mysql_fetch_field(res)-&gt;name;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0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0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0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0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for(int i=0;i&lt;4;i++)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打印字段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0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0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printf("%10s\t",str_field[i]);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0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0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1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打印获取的数据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1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while (column = mysql_fetch_row(res))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在已知字段数量情况下，获取并打印下一行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1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1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printf("%10s\t%10s\t%10s\t%10s\n", column[0], column[1], column[2],column[3]);  //column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是列数组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1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1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2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2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2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QueryDatabase2()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2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2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2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 xml:space="preserve">mysql_query(&amp;mysql,"set names gbk"); 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3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 xml:space="preserve">0 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查询成功，返回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1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查询失败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3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ab/>
          <w:t>if(mysql_query(&amp;mysql, "select * from user"))   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3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3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failed (%s)\n",mysql_error(&amp;mysql));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3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3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4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4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4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4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success\n");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4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4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5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res=mysql_store_result(&amp;mysql);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5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打印数据行数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5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printf("number of dataline returned: %d\n",mysql_affected_rows(&amp;mysql));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5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for(int i=0;fd=mysql_fetch_field(res);i++)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获取字段名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5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5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strcpy(field[i],fd-&gt;name);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6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 xml:space="preserve">int j=mysql_num_fields(res);  // 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获取列数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6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for(int i=0;i&lt;j;i++)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打印字段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6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printf("%10s\t",field[i]);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6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6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6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while(column=mysql_fetch_row(res))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7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7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for(int i=0;i&lt;j;i++)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7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printf("%10s\t",column[i]);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7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7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7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8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8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8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插入数据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8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InsertData()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8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8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9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sprintf(query, "insert into user values (NULL, 'Lilei', 'wyt2588zs','lilei23@sina.cn');");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可以想办法实现手动在控制台手动输入指令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9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if(mysql_query(&amp;mysql, query))   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9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9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failed (%s)\n",mysql_error(&amp;mysql));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29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29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0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0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0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0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printf("Insert success\n");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0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0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1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1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1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修改数据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1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ModifyData()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1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1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2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sprintf(query, "update user set email='lilei325@163.com' where name='Lilei'");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2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if(mysql_query(&amp;mysql, query))   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2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2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failed (%s)\n",mysql_error(&amp;mysql));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2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2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3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3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lastRenderedPageBreak/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3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3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printf("Insert success\n");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3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3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4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4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4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删除数据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4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bool DeleteData()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4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4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5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/*sprintf(query, "delete from user where id=6");*/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5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char query[100];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5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printf("please input the sql:\n");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5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gets(query);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这里手动输入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5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5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if(mysql_query(&amp;mysql, query))        //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执行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SQL</w:t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语句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6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6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printf("Query failed (%s)\n",mysql_error(&amp;mysql));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6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false;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6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6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6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else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70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1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{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72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3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printf("Insert success\n");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74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5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</w:r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return true;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76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7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ab/>
          <w:t>}</w:t>
        </w:r>
      </w:ins>
    </w:p>
    <w:p w:rsidR="00B42E09" w:rsidRPr="00B42E09" w:rsidRDefault="00B42E09" w:rsidP="00B42E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1" w:lineRule="atLeast"/>
        <w:jc w:val="left"/>
        <w:rPr>
          <w:ins w:id="378" w:author="Unknown"/>
          <w:rFonts w:ascii="Courier New" w:eastAsia="宋体" w:hAnsi="Courier New" w:cs="Courier New"/>
          <w:color w:val="555555"/>
          <w:kern w:val="0"/>
          <w:sz w:val="15"/>
          <w:szCs w:val="15"/>
        </w:rPr>
      </w:pPr>
      <w:ins w:id="379" w:author="Unknown">
        <w:r w:rsidRPr="00B42E09">
          <w:rPr>
            <w:rFonts w:ascii="Courier New" w:eastAsia="宋体" w:hAnsi="Courier New" w:cs="Courier New"/>
            <w:color w:val="555555"/>
            <w:kern w:val="0"/>
            <w:sz w:val="15"/>
            <w:szCs w:val="15"/>
          </w:rPr>
          <w:t>}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80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81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br/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运行结果：</w:t>
        </w:r>
      </w:ins>
    </w:p>
    <w:p w:rsidR="00B42E09" w:rsidRPr="00B42E09" w:rsidRDefault="00B42E09" w:rsidP="00B42E09">
      <w:pPr>
        <w:widowControl/>
        <w:shd w:val="clear" w:color="auto" w:fill="FFFFFF"/>
        <w:spacing w:before="125" w:after="125" w:line="301" w:lineRule="atLeast"/>
        <w:jc w:val="left"/>
        <w:rPr>
          <w:ins w:id="382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83" w:author="Unknown"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lastRenderedPageBreak/>
          <w:t> 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84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555555"/>
          <w:kern w:val="0"/>
          <w:sz w:val="18"/>
          <w:szCs w:val="18"/>
        </w:rPr>
        <w:drawing>
          <wp:inline distT="0" distB="0" distL="0" distR="0">
            <wp:extent cx="6456680" cy="5184140"/>
            <wp:effectExtent l="19050" t="0" r="1270" b="0"/>
            <wp:docPr id="2" name="图片 2" descr="http://img.bitscn.com/upimg/allimg/140719/23055K0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itscn.com/upimg/allimg/140719/23055K0L-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85" w:author="Unknown"/>
          <w:rFonts w:ascii="Simsun" w:eastAsia="宋体" w:hAnsi="Simsun" w:cs="宋体"/>
          <w:color w:val="555555"/>
          <w:kern w:val="0"/>
          <w:sz w:val="18"/>
          <w:szCs w:val="18"/>
        </w:rPr>
      </w:pPr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86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>
            <wp:extent cx="6440805" cy="5104765"/>
            <wp:effectExtent l="19050" t="0" r="0" b="0"/>
            <wp:docPr id="3" name="图片 3" descr="http://img.bitscn.com/upimg/allimg/140719/23055JX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itscn.com/upimg/allimg/140719/23055JX6-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outlineLvl w:val="0"/>
        <w:rPr>
          <w:ins w:id="387" w:author="Unknown"/>
          <w:rFonts w:ascii="Simsun" w:eastAsia="宋体" w:hAnsi="Simsun" w:cs="宋体"/>
          <w:b/>
          <w:bCs/>
          <w:color w:val="555555"/>
          <w:kern w:val="36"/>
          <w:sz w:val="48"/>
          <w:szCs w:val="48"/>
        </w:rPr>
      </w:pPr>
      <w:ins w:id="388" w:author="Unknown">
        <w:r w:rsidRPr="00B42E09">
          <w:rPr>
            <w:rFonts w:ascii="Simsun" w:eastAsia="宋体" w:hAnsi="Simsun" w:cs="宋体"/>
            <w:b/>
            <w:bCs/>
            <w:color w:val="555555"/>
            <w:kern w:val="36"/>
            <w:sz w:val="23"/>
            <w:szCs w:val="23"/>
          </w:rPr>
          <w:t>三、</w:t>
        </w:r>
        <w:r w:rsidRPr="00B42E09">
          <w:rPr>
            <w:rFonts w:ascii="Simsun" w:eastAsia="宋体" w:hAnsi="Simsun" w:cs="宋体"/>
            <w:b/>
            <w:bCs/>
            <w:color w:val="555555"/>
            <w:kern w:val="36"/>
            <w:sz w:val="23"/>
            <w:szCs w:val="23"/>
          </w:rPr>
          <w:t>mysql API</w:t>
        </w:r>
        <w:r w:rsidRPr="00B42E09">
          <w:rPr>
            <w:rFonts w:ascii="Simsun" w:eastAsia="宋体" w:hAnsi="Simsun" w:cs="宋体"/>
            <w:b/>
            <w:bCs/>
            <w:color w:val="555555"/>
            <w:kern w:val="36"/>
            <w:sz w:val="23"/>
            <w:szCs w:val="23"/>
          </w:rPr>
          <w:t>接口汇总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8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9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mysql_affected_rows()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返回被最新的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UPDATE, DELETE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或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INSERT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查询影响的行数。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9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9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mysql_close()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关闭一个服务器连接。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9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9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mysql_connect()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连接一个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服务器。该函数不推荐；使用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mysql_real_connect()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代替。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9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9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mysql_change_user()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改变在一个打开的连接上的用户和数据库。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9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39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mysql_create_db()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创建一个数据库。该函数不推荐；而使用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命令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CREATE DATABASE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39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0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mysql_data_seek()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在一个查询结果集合中搜寻一任意行。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0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0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mysql_debug()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用给定字符串做一个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DBUG_PUSH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0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0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mysql_drop_db()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抛弃一个数据库。该函数不推荐；而使用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命令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DROP DATABASE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0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0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mysql_dump_debug_info()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让服务器将调试信息写入日志文件。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0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0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mysql_eof()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确定是否已经读到一个结果集合的最后一行。这功能被反对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; mysql_errno()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或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mysql_error()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可以相反被使用。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0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1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mysql_errno()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返回最近被调用的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函数的出错编号。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1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1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mysql_error()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返回最近被调用的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函数的出错消息。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1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1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mysql_escape_string()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用在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语句中的字符串的转义特殊字符。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1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1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mysql_fetch_field()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返回下一个表字段的类型。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1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1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mysql_fetch_field_direct 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返回一个表字段的类型，给出一个字段编号。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1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2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mysql_fetch_fields()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返回一个所有字段结构的数组。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2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2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lastRenderedPageBreak/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mysql_fetch_lengths()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返回当前行中所有列的长度。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2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2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mysql_fetch_row()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从结果集合中取得下一行。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2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2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mysql_field_seek()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把列光标放在一个指定的列上。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2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2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mysql_field_count()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返回最近查询的结果列的数量。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2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3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mysql_field_tell()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返回用于最后一个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mysql_fetch_field()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的字段光标的位置。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3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3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mysql_free_result()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释放一个结果集合使用的内存。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3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3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mysql_get_client_info()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返回客户版本信息。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3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3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mysql_get_host_info()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返回一个描述连接的字符串。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3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3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mysql_get_proto_info()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返回连接使用的协议版本。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3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4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mysql_get_server_info()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返回服务器版本号。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4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4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mysql_info()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返回关于最近执行得查询的信息。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4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4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mysql_init()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获得或初始化一个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结构。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4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4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mysql_insert_id()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返回有前一个查询为一个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AUTO_INCREMENT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列生成的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ID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4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4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mysql_kill()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杀死一个给定的线程。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4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5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mysql_list_dbs()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返回匹配一个简单的正则表达式的数据库名。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5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5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mysql_list_fields()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返回匹配一个简单的正则表达式的列名。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5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5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mysql_list_processes()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返回当前服务器线程的一张表。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5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5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mysql_list_tables()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返回匹配一个简单的正则表达式的表名。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5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5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mysql_num_fields()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返回一个结果集合重的列的数量。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5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6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mysql_num_rows()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返回一个结果集合中的行的数量。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6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6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mysql_options()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设置对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mysql_connect()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的连接选项。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6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6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mysql_ping()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检查对服务器的连接是否正在工作，必要时重新连接。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6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6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mysql_query()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执行指定为一个空结尾的字符串的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查询。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6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6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mysql_real_connect()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连接一个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服务器。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6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7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mysql_real_query()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执行指定为带计数的字符串的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SQL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查询。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7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7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mysql_reload()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告诉服务器重装授权表。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7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7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mysql_row_seek()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搜索在结果集合中的行，使用从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mysql_row_tell()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返回的值。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7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7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mysql_row_tell()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返回行光标位置。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7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7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mysql_select_db()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连接一个数据库。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79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80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mysql_shutdown()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关掉数据库服务器。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81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82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mysql_stat()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返回作为字符串的服务器状态。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83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84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mysql_store_result()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检索一个完整的结果集合给客户。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85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86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mysql_thread_id()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返回当前线程的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ID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。</w:t>
        </w:r>
      </w:ins>
    </w:p>
    <w:p w:rsidR="00B42E09" w:rsidRPr="00B42E09" w:rsidRDefault="00B42E09" w:rsidP="00B42E09">
      <w:pPr>
        <w:widowControl/>
        <w:shd w:val="clear" w:color="auto" w:fill="FFFFFF"/>
        <w:spacing w:line="301" w:lineRule="atLeast"/>
        <w:jc w:val="left"/>
        <w:rPr>
          <w:ins w:id="487" w:author="Unknown"/>
          <w:rFonts w:ascii="Simsun" w:eastAsia="宋体" w:hAnsi="Simsun" w:cs="宋体"/>
          <w:color w:val="555555"/>
          <w:kern w:val="0"/>
          <w:sz w:val="18"/>
          <w:szCs w:val="18"/>
        </w:rPr>
      </w:pPr>
      <w:ins w:id="488" w:author="Unknown">
        <w:r w:rsidRPr="00B42E09">
          <w:rPr>
            <w:rFonts w:ascii="Simsun" w:eastAsia="宋体" w:hAnsi="Symbol" w:cs="宋体"/>
            <w:color w:val="555555"/>
            <w:kern w:val="0"/>
            <w:sz w:val="18"/>
            <w:szCs w:val="18"/>
          </w:rPr>
          <w:t>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 xml:space="preserve">  mysql_use_result() </w:t>
        </w:r>
        <w:r w:rsidRPr="00B42E09">
          <w:rPr>
            <w:rFonts w:ascii="Simsun" w:eastAsia="宋体" w:hAnsi="Simsun" w:cs="宋体"/>
            <w:color w:val="555555"/>
            <w:kern w:val="0"/>
            <w:sz w:val="18"/>
            <w:szCs w:val="18"/>
          </w:rPr>
          <w:t>初始化一个一行一行地结果集合的检索。</w:t>
        </w:r>
      </w:ins>
    </w:p>
    <w:p w:rsidR="004629A0" w:rsidRDefault="004629A0"/>
    <w:sectPr w:rsidR="0046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A0" w:rsidRDefault="004629A0" w:rsidP="00B42E09">
      <w:r>
        <w:separator/>
      </w:r>
    </w:p>
  </w:endnote>
  <w:endnote w:type="continuationSeparator" w:id="1">
    <w:p w:rsidR="004629A0" w:rsidRDefault="004629A0" w:rsidP="00B4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A0" w:rsidRDefault="004629A0" w:rsidP="00B42E09">
      <w:r>
        <w:separator/>
      </w:r>
    </w:p>
  </w:footnote>
  <w:footnote w:type="continuationSeparator" w:id="1">
    <w:p w:rsidR="004629A0" w:rsidRDefault="004629A0" w:rsidP="00B42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E09"/>
    <w:rsid w:val="004629A0"/>
    <w:rsid w:val="00B4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2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E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E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42E09"/>
  </w:style>
  <w:style w:type="character" w:styleId="a5">
    <w:name w:val="Hyperlink"/>
    <w:basedOn w:val="a0"/>
    <w:uiPriority w:val="99"/>
    <w:semiHidden/>
    <w:unhideWhenUsed/>
    <w:rsid w:val="00B42E0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42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2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E0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42E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2E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700">
          <w:marLeft w:val="188"/>
          <w:marRight w:val="0"/>
          <w:marTop w:val="0"/>
          <w:marBottom w:val="250"/>
          <w:divBdr>
            <w:top w:val="single" w:sz="4" w:space="6" w:color="D9D9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ontZoom(12)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javascript:FontZoom(14)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FontZoom(16)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itscn.com/pdb/mysql/201407/22625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1067</Words>
  <Characters>6086</Characters>
  <Application>Microsoft Office Word</Application>
  <DocSecurity>0</DocSecurity>
  <Lines>50</Lines>
  <Paragraphs>14</Paragraphs>
  <ScaleCrop>false</ScaleCrop>
  <Company>China</Company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2017-02-20T04:32:00Z</dcterms:created>
  <dcterms:modified xsi:type="dcterms:W3CDTF">2017-02-20T04:32:00Z</dcterms:modified>
</cp:coreProperties>
</file>